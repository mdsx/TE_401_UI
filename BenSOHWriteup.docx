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C4BB6" w14:textId="71676246" w:rsidR="00684697" w:rsidRDefault="00684697" w:rsidP="00B25BB1">
      <w:pPr>
        <w:spacing w:after="0" w:line="480" w:lineRule="auto"/>
        <w:ind w:firstLine="720"/>
        <w:jc w:val="center"/>
        <w:rPr>
          <w:ins w:id="0" w:author="Benjamin Pollak" w:date="2017-02-19T16:48:00Z"/>
          <w:rFonts w:ascii="Times New Roman" w:hAnsi="Times New Roman" w:cs="Times New Roman"/>
          <w:sz w:val="24"/>
          <w:szCs w:val="24"/>
        </w:rPr>
        <w:pPrChange w:id="1" w:author="Benjamin Pollak" w:date="2017-02-19T16:49:00Z">
          <w:pPr>
            <w:spacing w:after="0" w:line="240" w:lineRule="auto"/>
            <w:ind w:firstLine="720"/>
          </w:pPr>
        </w:pPrChange>
      </w:pPr>
      <w:proofErr w:type="spellStart"/>
      <w:ins w:id="2" w:author="Benjamin Pollak" w:date="2017-02-19T16:48:00Z">
        <w:r>
          <w:rPr>
            <w:rFonts w:ascii="Times New Roman" w:hAnsi="Times New Roman" w:cs="Times New Roman"/>
            <w:sz w:val="24"/>
            <w:szCs w:val="24"/>
          </w:rPr>
          <w:t>BenSOH.m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Explanation</w:t>
        </w:r>
      </w:ins>
    </w:p>
    <w:p w14:paraId="5F1BF1F8" w14:textId="13A93E6B" w:rsidR="003B74BA" w:rsidRDefault="006E1065" w:rsidP="00B25B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3" w:author="Benjamin Pollak" w:date="2017-02-19T16:49:00Z">
          <w:pPr>
            <w:spacing w:after="0" w:line="240" w:lineRule="auto"/>
            <w:ind w:firstLine="720"/>
          </w:pPr>
        </w:pPrChange>
      </w:pPr>
      <w:commentRangeStart w:id="4"/>
      <w:commentRangeStart w:id="5"/>
      <w:r>
        <w:rPr>
          <w:rFonts w:ascii="Times New Roman" w:hAnsi="Times New Roman" w:cs="Times New Roman"/>
          <w:sz w:val="24"/>
          <w:szCs w:val="24"/>
        </w:rPr>
        <w:t>The</w:t>
      </w:r>
      <w:commentRangeEnd w:id="4"/>
      <w:r w:rsidR="001D52D9">
        <w:rPr>
          <w:rStyle w:val="CommentReference"/>
        </w:rPr>
        <w:commentReference w:id="4"/>
      </w:r>
      <w:commentRangeEnd w:id="5"/>
      <w:r w:rsidR="001D52D9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65">
        <w:rPr>
          <w:rFonts w:ascii="Times New Roman" w:hAnsi="Times New Roman" w:cs="Times New Roman"/>
          <w:sz w:val="24"/>
          <w:szCs w:val="24"/>
        </w:rPr>
        <w:t>BenSOH.m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17C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0F61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clearing variable history and workspace.</w:t>
      </w:r>
      <w:r w:rsidR="000F617C">
        <w:rPr>
          <w:rFonts w:ascii="Times New Roman" w:hAnsi="Times New Roman" w:cs="Times New Roman"/>
          <w:sz w:val="24"/>
          <w:szCs w:val="24"/>
        </w:rPr>
        <w:t xml:space="preserve"> The script imports a given image and prepares it for manipulation by up</w:t>
      </w:r>
      <w:r w:rsidR="0016478A">
        <w:rPr>
          <w:rFonts w:ascii="Times New Roman" w:hAnsi="Times New Roman" w:cs="Times New Roman"/>
          <w:sz w:val="24"/>
          <w:szCs w:val="24"/>
        </w:rPr>
        <w:t>-</w:t>
      </w:r>
      <w:r w:rsidR="000F617C">
        <w:rPr>
          <w:rFonts w:ascii="Times New Roman" w:hAnsi="Times New Roman" w:cs="Times New Roman"/>
          <w:sz w:val="24"/>
          <w:szCs w:val="24"/>
        </w:rPr>
        <w:t>sampling</w:t>
      </w:r>
      <w:r w:rsidR="00477E4F">
        <w:rPr>
          <w:rFonts w:ascii="Times New Roman" w:hAnsi="Times New Roman" w:cs="Times New Roman"/>
          <w:sz w:val="24"/>
          <w:szCs w:val="24"/>
        </w:rPr>
        <w:t xml:space="preserve"> (inserting a row of zeroes between data and then inserting a column of zeroes between data)</w:t>
      </w:r>
      <w:r w:rsidR="000F617C">
        <w:rPr>
          <w:rFonts w:ascii="Times New Roman" w:hAnsi="Times New Roman" w:cs="Times New Roman"/>
          <w:sz w:val="24"/>
          <w:szCs w:val="24"/>
        </w:rPr>
        <w:t xml:space="preserve"> and applying a Gaussian filter (blurring the image).</w:t>
      </w:r>
      <w:r w:rsidR="00A30100">
        <w:rPr>
          <w:rFonts w:ascii="Times New Roman" w:hAnsi="Times New Roman" w:cs="Times New Roman"/>
          <w:sz w:val="24"/>
          <w:szCs w:val="24"/>
        </w:rPr>
        <w:t xml:space="preserve"> Following this, a reference field is defined as a plane wave (meaning that the wave</w:t>
      </w:r>
      <w:r w:rsidR="004A1D70">
        <w:rPr>
          <w:rFonts w:ascii="Times New Roman" w:hAnsi="Times New Roman" w:cs="Times New Roman"/>
          <w:sz w:val="24"/>
          <w:szCs w:val="24"/>
        </w:rPr>
        <w:t xml:space="preserve"> </w:t>
      </w:r>
      <w:r w:rsidR="00A30100">
        <w:rPr>
          <w:rFonts w:ascii="Times New Roman" w:hAnsi="Times New Roman" w:cs="Times New Roman"/>
          <w:sz w:val="24"/>
          <w:szCs w:val="24"/>
        </w:rPr>
        <w:t>fronts are parallel)</w:t>
      </w:r>
      <w:r w:rsidR="004D0F5B">
        <w:rPr>
          <w:rFonts w:ascii="Times New Roman" w:hAnsi="Times New Roman" w:cs="Times New Roman"/>
          <w:sz w:val="24"/>
          <w:szCs w:val="24"/>
        </w:rPr>
        <w:t>, allowing the data measured to be compared to something</w:t>
      </w:r>
      <w:r w:rsidR="00A30100">
        <w:rPr>
          <w:rFonts w:ascii="Times New Roman" w:hAnsi="Times New Roman" w:cs="Times New Roman"/>
          <w:sz w:val="24"/>
          <w:szCs w:val="24"/>
        </w:rPr>
        <w:t>.</w:t>
      </w:r>
    </w:p>
    <w:p w14:paraId="4A1ED640" w14:textId="5C63159D" w:rsidR="001D52D9" w:rsidRDefault="004A44AC" w:rsidP="00B25B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6" w:author="Benjamin Pollak" w:date="2017-02-19T16:49:00Z">
          <w:pPr>
            <w:spacing w:after="0" w:line="240" w:lineRule="auto"/>
            <w:ind w:firstLine="720"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Next, hologram </w:t>
      </w:r>
      <w:r w:rsidR="00A30100">
        <w:rPr>
          <w:rFonts w:ascii="Times New Roman" w:hAnsi="Times New Roman" w:cs="Times New Roman"/>
          <w:sz w:val="24"/>
          <w:szCs w:val="24"/>
        </w:rPr>
        <w:t xml:space="preserve">is defined </w:t>
      </w:r>
      <w:r w:rsidR="009C5C7E">
        <w:rPr>
          <w:rFonts w:ascii="Times New Roman" w:hAnsi="Times New Roman" w:cs="Times New Roman"/>
          <w:sz w:val="24"/>
          <w:szCs w:val="24"/>
        </w:rPr>
        <w:t>so analysis on the</w:t>
      </w:r>
      <w:r w:rsidR="00A30100">
        <w:rPr>
          <w:rFonts w:ascii="Times New Roman" w:hAnsi="Times New Roman" w:cs="Times New Roman"/>
          <w:sz w:val="24"/>
          <w:szCs w:val="24"/>
        </w:rPr>
        <w:t xml:space="preserve"> field and intensity</w:t>
      </w:r>
      <w:r w:rsidR="004427F6">
        <w:rPr>
          <w:rFonts w:ascii="Times New Roman" w:hAnsi="Times New Roman" w:cs="Times New Roman"/>
          <w:sz w:val="24"/>
          <w:szCs w:val="24"/>
        </w:rPr>
        <w:t xml:space="preserve"> of the image</w:t>
      </w:r>
      <w:r w:rsidR="009C5C7E">
        <w:rPr>
          <w:rFonts w:ascii="Times New Roman" w:hAnsi="Times New Roman" w:cs="Times New Roman"/>
          <w:sz w:val="24"/>
          <w:szCs w:val="24"/>
        </w:rPr>
        <w:t xml:space="preserve"> can be done</w:t>
      </w:r>
      <w:r w:rsidR="00A301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C5C7E">
        <w:rPr>
          <w:rFonts w:ascii="Times New Roman" w:hAnsi="Times New Roman" w:cs="Times New Roman"/>
          <w:sz w:val="24"/>
          <w:szCs w:val="24"/>
        </w:rPr>
        <w:t>image itself</w:t>
      </w:r>
      <w:r>
        <w:rPr>
          <w:rFonts w:ascii="Times New Roman" w:hAnsi="Times New Roman" w:cs="Times New Roman"/>
          <w:sz w:val="24"/>
          <w:szCs w:val="24"/>
        </w:rPr>
        <w:t xml:space="preserve"> is shown in Figure 1. A Fourier transform and Fourier shift are then applied to hologram, and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holo_FT</w:t>
      </w:r>
      <w:proofErr w:type="spellEnd"/>
      <w:r>
        <w:rPr>
          <w:rFonts w:ascii="Times New Roman" w:hAnsi="Times New Roman" w:cs="Times New Roman"/>
          <w:sz w:val="24"/>
          <w:szCs w:val="24"/>
        </w:rPr>
        <w:t>.  The</w:t>
      </w:r>
      <w:r w:rsidR="00772A8E">
        <w:rPr>
          <w:rFonts w:ascii="Times New Roman" w:hAnsi="Times New Roman" w:cs="Times New Roman"/>
          <w:sz w:val="24"/>
          <w:szCs w:val="24"/>
        </w:rPr>
        <w:t xml:space="preserve"> Fourier transform removes repetition in the image, and in particular removes filters</w:t>
      </w:r>
      <w:r w:rsidR="001D52D9">
        <w:rPr>
          <w:rFonts w:ascii="Times New Roman" w:hAnsi="Times New Roman" w:cs="Times New Roman"/>
          <w:sz w:val="24"/>
          <w:szCs w:val="24"/>
        </w:rPr>
        <w:t>.</w:t>
      </w:r>
      <w:r w:rsidR="00772A8E">
        <w:rPr>
          <w:rFonts w:ascii="Times New Roman" w:hAnsi="Times New Roman" w:cs="Times New Roman"/>
          <w:sz w:val="24"/>
          <w:szCs w:val="24"/>
        </w:rPr>
        <w:t xml:space="preserve"> The Fourier shift moves zero-frequencies towards the middle of the image</w:t>
      </w:r>
      <w:r w:rsidR="004A1D70">
        <w:rPr>
          <w:rFonts w:ascii="Times New Roman" w:hAnsi="Times New Roman" w:cs="Times New Roman"/>
          <w:sz w:val="24"/>
          <w:szCs w:val="24"/>
        </w:rPr>
        <w:t xml:space="preserve">, which </w:t>
      </w:r>
      <w:r w:rsidR="00AE55F5">
        <w:rPr>
          <w:rFonts w:ascii="Times New Roman" w:hAnsi="Times New Roman" w:cs="Times New Roman"/>
          <w:sz w:val="24"/>
          <w:szCs w:val="24"/>
        </w:rPr>
        <w:t xml:space="preserve">has the effect of creating a </w:t>
      </w:r>
      <w:r w:rsidR="00D749BA">
        <w:rPr>
          <w:rFonts w:ascii="Times New Roman" w:hAnsi="Times New Roman" w:cs="Times New Roman"/>
          <w:sz w:val="24"/>
          <w:szCs w:val="24"/>
        </w:rPr>
        <w:t>clearer</w:t>
      </w:r>
      <w:r w:rsidR="00AE55F5">
        <w:rPr>
          <w:rFonts w:ascii="Times New Roman" w:hAnsi="Times New Roman" w:cs="Times New Roman"/>
          <w:sz w:val="24"/>
          <w:szCs w:val="24"/>
        </w:rPr>
        <w:t xml:space="preserve"> pattern in the phase data and moving the </w:t>
      </w:r>
      <w:r w:rsidR="004A1D70">
        <w:rPr>
          <w:rFonts w:ascii="Times New Roman" w:hAnsi="Times New Roman" w:cs="Times New Roman"/>
          <w:sz w:val="24"/>
          <w:szCs w:val="24"/>
        </w:rPr>
        <w:t xml:space="preserve">data points </w:t>
      </w:r>
      <w:r w:rsidR="00AE55F5">
        <w:rPr>
          <w:rFonts w:ascii="Times New Roman" w:hAnsi="Times New Roman" w:cs="Times New Roman"/>
          <w:sz w:val="24"/>
          <w:szCs w:val="24"/>
        </w:rPr>
        <w:t>in the hologram images towards the middle of the screen</w:t>
      </w:r>
      <w:r w:rsidR="00772A8E">
        <w:rPr>
          <w:rFonts w:ascii="Times New Roman" w:hAnsi="Times New Roman" w:cs="Times New Roman"/>
          <w:sz w:val="24"/>
          <w:szCs w:val="24"/>
        </w:rPr>
        <w:t>.</w:t>
      </w:r>
      <w:r w:rsidR="004A1D70">
        <w:rPr>
          <w:rFonts w:ascii="Times New Roman" w:hAnsi="Times New Roman" w:cs="Times New Roman"/>
          <w:sz w:val="24"/>
          <w:szCs w:val="24"/>
        </w:rPr>
        <w:t xml:space="preserve"> The result is shown in figure two.</w:t>
      </w:r>
    </w:p>
    <w:p w14:paraId="43F1B4F7" w14:textId="738072AD" w:rsidR="001D52D9" w:rsidRDefault="009C5C7E" w:rsidP="00B25B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7" w:author="Benjamin Pollak" w:date="2017-02-19T16:49:00Z">
          <w:pPr>
            <w:spacing w:after="0" w:line="240" w:lineRule="auto"/>
            <w:ind w:firstLine="720"/>
          </w:pPr>
        </w:pPrChange>
      </w:pPr>
      <w:r>
        <w:rPr>
          <w:rFonts w:ascii="Times New Roman" w:hAnsi="Times New Roman" w:cs="Times New Roman"/>
          <w:sz w:val="24"/>
          <w:szCs w:val="24"/>
        </w:rPr>
        <w:t>T</w:t>
      </w:r>
      <w:r w:rsidR="009B48E9">
        <w:rPr>
          <w:rFonts w:ascii="Times New Roman" w:hAnsi="Times New Roman" w:cs="Times New Roman"/>
          <w:sz w:val="24"/>
          <w:szCs w:val="24"/>
        </w:rPr>
        <w:t xml:space="preserve">he image is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9B48E9">
        <w:rPr>
          <w:rFonts w:ascii="Times New Roman" w:hAnsi="Times New Roman" w:cs="Times New Roman"/>
          <w:sz w:val="24"/>
          <w:szCs w:val="24"/>
        </w:rPr>
        <w:t xml:space="preserve">resized and </w:t>
      </w:r>
      <w:r w:rsidR="004A44AC">
        <w:rPr>
          <w:rFonts w:ascii="Times New Roman" w:hAnsi="Times New Roman" w:cs="Times New Roman"/>
          <w:sz w:val="24"/>
          <w:szCs w:val="24"/>
        </w:rPr>
        <w:t xml:space="preserve">a Gaussian filter is applied to </w:t>
      </w:r>
      <w:proofErr w:type="spellStart"/>
      <w:r w:rsidR="00B30C87">
        <w:rPr>
          <w:rFonts w:ascii="Times New Roman" w:hAnsi="Times New Roman" w:cs="Times New Roman"/>
          <w:sz w:val="24"/>
          <w:szCs w:val="24"/>
        </w:rPr>
        <w:t>holo_FT</w:t>
      </w:r>
      <w:proofErr w:type="spellEnd"/>
      <w:r w:rsidR="00B30C87">
        <w:rPr>
          <w:rFonts w:ascii="Times New Roman" w:hAnsi="Times New Roman" w:cs="Times New Roman"/>
          <w:sz w:val="24"/>
          <w:szCs w:val="24"/>
        </w:rPr>
        <w:t xml:space="preserve">. The effect of a Gaussian filter causes </w:t>
      </w:r>
      <w:r w:rsidR="00670C56">
        <w:rPr>
          <w:rFonts w:ascii="Times New Roman" w:hAnsi="Times New Roman" w:cs="Times New Roman"/>
          <w:sz w:val="24"/>
          <w:szCs w:val="24"/>
        </w:rPr>
        <w:t>moderate</w:t>
      </w:r>
      <w:r w:rsidR="00B30C87">
        <w:rPr>
          <w:rFonts w:ascii="Times New Roman" w:hAnsi="Times New Roman" w:cs="Times New Roman"/>
          <w:sz w:val="24"/>
          <w:szCs w:val="24"/>
        </w:rPr>
        <w:t xml:space="preserve"> blurring around the </w:t>
      </w:r>
      <w:r w:rsidR="00670C56">
        <w:rPr>
          <w:rFonts w:ascii="Times New Roman" w:hAnsi="Times New Roman" w:cs="Times New Roman"/>
          <w:sz w:val="24"/>
          <w:szCs w:val="24"/>
        </w:rPr>
        <w:t>edges of the image, and slight</w:t>
      </w:r>
      <w:r w:rsidR="00B30C87">
        <w:rPr>
          <w:rFonts w:ascii="Times New Roman" w:hAnsi="Times New Roman" w:cs="Times New Roman"/>
          <w:sz w:val="24"/>
          <w:szCs w:val="24"/>
        </w:rPr>
        <w:t xml:space="preserve"> blurring in the middle. </w:t>
      </w:r>
      <w:r w:rsidR="00325996">
        <w:rPr>
          <w:rFonts w:ascii="Times New Roman" w:hAnsi="Times New Roman" w:cs="Times New Roman"/>
          <w:sz w:val="24"/>
          <w:szCs w:val="24"/>
        </w:rPr>
        <w:t xml:space="preserve">A bandpass filter is also applied to the image, allowing only certain frequencies to pass through. </w:t>
      </w:r>
      <w:r w:rsidR="00B30C87">
        <w:rPr>
          <w:rFonts w:ascii="Times New Roman" w:hAnsi="Times New Roman" w:cs="Times New Roman"/>
          <w:sz w:val="24"/>
          <w:szCs w:val="24"/>
        </w:rPr>
        <w:t>The result is shown in figure 3.</w:t>
      </w:r>
    </w:p>
    <w:p w14:paraId="571B9729" w14:textId="3C38699A" w:rsidR="005B7240" w:rsidRPr="006E1065" w:rsidRDefault="009C5C7E" w:rsidP="00B25B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8" w:author="Benjamin Pollak" w:date="2017-02-19T16:49:00Z">
          <w:pPr>
            <w:spacing w:after="0" w:line="240" w:lineRule="auto"/>
            <w:ind w:firstLine="720"/>
          </w:pPr>
        </w:pPrChange>
      </w:pPr>
      <w:r>
        <w:rPr>
          <w:rFonts w:ascii="Times New Roman" w:hAnsi="Times New Roman" w:cs="Times New Roman"/>
          <w:sz w:val="24"/>
          <w:szCs w:val="24"/>
        </w:rPr>
        <w:t>Afterwards</w:t>
      </w:r>
      <w:r w:rsidR="00136F5F">
        <w:rPr>
          <w:rFonts w:ascii="Times New Roman" w:hAnsi="Times New Roman" w:cs="Times New Roman"/>
          <w:sz w:val="24"/>
          <w:szCs w:val="24"/>
        </w:rPr>
        <w:t xml:space="preserve">, a Fourier shift and an inverse Fourier transform are performed on </w:t>
      </w:r>
      <w:proofErr w:type="spellStart"/>
      <w:r w:rsidR="00136F5F">
        <w:rPr>
          <w:rFonts w:ascii="Times New Roman" w:hAnsi="Times New Roman" w:cs="Times New Roman"/>
          <w:sz w:val="24"/>
          <w:szCs w:val="24"/>
        </w:rPr>
        <w:t>holo_FT</w:t>
      </w:r>
      <w:proofErr w:type="spellEnd"/>
      <w:r w:rsidR="00136F5F">
        <w:rPr>
          <w:rFonts w:ascii="Times New Roman" w:hAnsi="Times New Roman" w:cs="Times New Roman"/>
          <w:sz w:val="24"/>
          <w:szCs w:val="24"/>
        </w:rPr>
        <w:t>.</w:t>
      </w:r>
      <w:r w:rsidR="00325996">
        <w:rPr>
          <w:rFonts w:ascii="Times New Roman" w:hAnsi="Times New Roman" w:cs="Times New Roman"/>
          <w:sz w:val="24"/>
          <w:szCs w:val="24"/>
        </w:rPr>
        <w:t xml:space="preserve"> The Fourier shift has the same effect as described above. The inverse Fourier transform yields a pixel-by-pixel replication of the original intensity of the image.</w:t>
      </w:r>
      <w:r w:rsidR="0013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6F5F">
        <w:rPr>
          <w:rFonts w:ascii="Times New Roman" w:hAnsi="Times New Roman" w:cs="Times New Roman"/>
          <w:sz w:val="24"/>
          <w:szCs w:val="24"/>
        </w:rPr>
        <w:t xml:space="preserve"> result is stored in </w:t>
      </w:r>
      <w:proofErr w:type="spellStart"/>
      <w:r w:rsidR="00136F5F">
        <w:rPr>
          <w:rFonts w:ascii="Times New Roman" w:hAnsi="Times New Roman" w:cs="Times New Roman"/>
          <w:sz w:val="24"/>
          <w:szCs w:val="24"/>
        </w:rPr>
        <w:t>holo_IFT</w:t>
      </w:r>
      <w:proofErr w:type="spellEnd"/>
      <w:r w:rsidR="00D7414D">
        <w:rPr>
          <w:rFonts w:ascii="Times New Roman" w:hAnsi="Times New Roman" w:cs="Times New Roman"/>
          <w:sz w:val="24"/>
          <w:szCs w:val="24"/>
        </w:rPr>
        <w:t>.</w:t>
      </w:r>
      <w:r w:rsidR="00723B8F">
        <w:rPr>
          <w:rFonts w:ascii="Times New Roman" w:hAnsi="Times New Roman" w:cs="Times New Roman"/>
          <w:sz w:val="24"/>
          <w:szCs w:val="24"/>
        </w:rPr>
        <w:t xml:space="preserve"> The result is show in figure 4.</w:t>
      </w:r>
      <w:r w:rsidR="001C4C3A">
        <w:rPr>
          <w:rFonts w:ascii="Times New Roman" w:hAnsi="Times New Roman" w:cs="Times New Roman"/>
          <w:sz w:val="24"/>
          <w:szCs w:val="24"/>
        </w:rPr>
        <w:t xml:space="preserve"> Finally, </w:t>
      </w:r>
      <w:r w:rsidR="00761DDE">
        <w:rPr>
          <w:rFonts w:ascii="Times New Roman" w:hAnsi="Times New Roman" w:cs="Times New Roman"/>
          <w:sz w:val="24"/>
          <w:szCs w:val="24"/>
        </w:rPr>
        <w:t xml:space="preserve">a plane wave is defined to match the reference field, and applied to </w:t>
      </w:r>
      <w:proofErr w:type="spellStart"/>
      <w:r w:rsidR="00761DDE">
        <w:rPr>
          <w:rFonts w:ascii="Times New Roman" w:hAnsi="Times New Roman" w:cs="Times New Roman"/>
          <w:sz w:val="24"/>
          <w:szCs w:val="24"/>
        </w:rPr>
        <w:t>holo_IFT</w:t>
      </w:r>
      <w:proofErr w:type="spellEnd"/>
      <w:r w:rsidR="00761DDE">
        <w:rPr>
          <w:rFonts w:ascii="Times New Roman" w:hAnsi="Times New Roman" w:cs="Times New Roman"/>
          <w:sz w:val="24"/>
          <w:szCs w:val="24"/>
        </w:rPr>
        <w:t xml:space="preserve">. The amplitude and phase of the original image, along with the </w:t>
      </w:r>
      <w:proofErr w:type="spellStart"/>
      <w:r w:rsidR="00761DDE">
        <w:rPr>
          <w:rFonts w:ascii="Times New Roman" w:hAnsi="Times New Roman" w:cs="Times New Roman"/>
          <w:sz w:val="24"/>
          <w:szCs w:val="24"/>
        </w:rPr>
        <w:t>amplitiude</w:t>
      </w:r>
      <w:proofErr w:type="spellEnd"/>
      <w:r w:rsidR="00761DDE">
        <w:rPr>
          <w:rFonts w:ascii="Times New Roman" w:hAnsi="Times New Roman" w:cs="Times New Roman"/>
          <w:sz w:val="24"/>
          <w:szCs w:val="24"/>
        </w:rPr>
        <w:t xml:space="preserve"> and phase of </w:t>
      </w:r>
      <w:proofErr w:type="spellStart"/>
      <w:r w:rsidR="00761DDE">
        <w:rPr>
          <w:rFonts w:ascii="Times New Roman" w:hAnsi="Times New Roman" w:cs="Times New Roman"/>
          <w:sz w:val="24"/>
          <w:szCs w:val="24"/>
        </w:rPr>
        <w:t>holo_IFT</w:t>
      </w:r>
      <w:proofErr w:type="spellEnd"/>
      <w:r w:rsidR="00761DDE">
        <w:rPr>
          <w:rFonts w:ascii="Times New Roman" w:hAnsi="Times New Roman" w:cs="Times New Roman"/>
          <w:sz w:val="24"/>
          <w:szCs w:val="24"/>
        </w:rPr>
        <w:t xml:space="preserve"> are compared in figure 5.</w:t>
      </w:r>
      <w:bookmarkStart w:id="9" w:name="_GoBack"/>
      <w:bookmarkEnd w:id="9"/>
    </w:p>
    <w:sectPr w:rsidR="005B7240" w:rsidRPr="006E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Benjamin Pollak" w:date="2017-02-19T10:57:00Z" w:initials="BP">
    <w:p w14:paraId="7083D2A4" w14:textId="7756DC2A" w:rsidR="001D52D9" w:rsidRDefault="001D52D9">
      <w:pPr>
        <w:pStyle w:val="CommentText"/>
      </w:pPr>
      <w:r>
        <w:rPr>
          <w:rStyle w:val="CommentReference"/>
        </w:rPr>
        <w:annotationRef/>
      </w:r>
      <w:r w:rsidR="00EB3E2E">
        <w:t>22</w:t>
      </w:r>
      <w:r>
        <w:t>/23 lines of text</w:t>
      </w:r>
    </w:p>
  </w:comment>
  <w:comment w:id="5" w:author="Benjamin Pollak" w:date="2017-02-19T10:58:00Z" w:initials="BP">
    <w:p w14:paraId="141D5A7C" w14:textId="45250F21" w:rsidR="001D52D9" w:rsidRDefault="001D52D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83D2A4" w15:done="0"/>
  <w15:commentEx w15:paraId="141D5A7C" w15:paraIdParent="7083D2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jamin Pollak">
    <w15:presenceInfo w15:providerId="Windows Live" w15:userId="0f010e83972e66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6"/>
    <w:rsid w:val="00097B77"/>
    <w:rsid w:val="000F617C"/>
    <w:rsid w:val="00136F5F"/>
    <w:rsid w:val="0016478A"/>
    <w:rsid w:val="001C4C3A"/>
    <w:rsid w:val="001D52D9"/>
    <w:rsid w:val="00267336"/>
    <w:rsid w:val="00325996"/>
    <w:rsid w:val="003B74BA"/>
    <w:rsid w:val="004427F6"/>
    <w:rsid w:val="00477E4F"/>
    <w:rsid w:val="004A1D70"/>
    <w:rsid w:val="004A44AC"/>
    <w:rsid w:val="004D0F5B"/>
    <w:rsid w:val="005B7240"/>
    <w:rsid w:val="00670C56"/>
    <w:rsid w:val="006772B1"/>
    <w:rsid w:val="00684697"/>
    <w:rsid w:val="006E1065"/>
    <w:rsid w:val="00723B8F"/>
    <w:rsid w:val="00761DDE"/>
    <w:rsid w:val="00772A8E"/>
    <w:rsid w:val="009160C8"/>
    <w:rsid w:val="009B48E9"/>
    <w:rsid w:val="009C5C7E"/>
    <w:rsid w:val="00A30100"/>
    <w:rsid w:val="00A31F2D"/>
    <w:rsid w:val="00AC301C"/>
    <w:rsid w:val="00AE55F5"/>
    <w:rsid w:val="00B25BB1"/>
    <w:rsid w:val="00B30C87"/>
    <w:rsid w:val="00BA3296"/>
    <w:rsid w:val="00CE58CD"/>
    <w:rsid w:val="00D7414D"/>
    <w:rsid w:val="00D749BA"/>
    <w:rsid w:val="00D82977"/>
    <w:rsid w:val="00DC7499"/>
    <w:rsid w:val="00E341A0"/>
    <w:rsid w:val="00E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A994"/>
  <w15:chartTrackingRefBased/>
  <w15:docId w15:val="{FC13A19C-C48D-4D5C-94AA-0A7AFA0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4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C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Pollak</dc:creator>
  <cp:keywords/>
  <dc:description/>
  <cp:lastModifiedBy>Benjamin Pollak</cp:lastModifiedBy>
  <cp:revision>27</cp:revision>
  <cp:lastPrinted>2017-02-19T16:50:00Z</cp:lastPrinted>
  <dcterms:created xsi:type="dcterms:W3CDTF">2017-02-19T01:48:00Z</dcterms:created>
  <dcterms:modified xsi:type="dcterms:W3CDTF">2017-02-19T22:49:00Z</dcterms:modified>
</cp:coreProperties>
</file>